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45B" w:rsidRDefault="0041245B" w:rsidP="0041245B">
      <w:pPr>
        <w:ind w:firstLine="420"/>
        <w:jc w:val="center"/>
        <w:rPr>
          <w:rFonts w:ascii="Times New Roman" w:eastAsia="宋体" w:hAnsi="Times New Roman" w:cs="Times New Roman"/>
          <w:sz w:val="24"/>
        </w:rPr>
      </w:pPr>
      <w:r w:rsidRPr="0041245B">
        <w:rPr>
          <w:rFonts w:ascii="Times New Roman" w:eastAsia="宋体" w:hAnsi="Times New Roman" w:cs="Times New Roman"/>
          <w:sz w:val="24"/>
        </w:rPr>
        <w:t>国债</w:t>
      </w:r>
      <w:r w:rsidRPr="0041245B">
        <w:rPr>
          <w:rFonts w:ascii="Times New Roman" w:eastAsia="宋体" w:hAnsi="Times New Roman" w:cs="Times New Roman"/>
          <w:sz w:val="24"/>
        </w:rPr>
        <w:t xml:space="preserve"> </w:t>
      </w:r>
      <w:r w:rsidRPr="0041245B">
        <w:rPr>
          <w:rFonts w:ascii="Times New Roman" w:eastAsia="宋体" w:hAnsi="Times New Roman" w:cs="Times New Roman"/>
          <w:sz w:val="24"/>
        </w:rPr>
        <w:t>看这一篇就够了</w:t>
      </w:r>
    </w:p>
    <w:p w:rsidR="008F7162" w:rsidRDefault="00115957" w:rsidP="008F7162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介绍一下国债</w:t>
      </w:r>
    </w:p>
    <w:p w:rsidR="00115957" w:rsidRDefault="00115957" w:rsidP="008F7162">
      <w:pPr>
        <w:rPr>
          <w:rFonts w:ascii="Times New Roman" w:eastAsia="宋体" w:hAnsi="Times New Roman" w:cs="Times New Roman"/>
          <w:sz w:val="24"/>
        </w:rPr>
      </w:pPr>
      <w:bookmarkStart w:id="0" w:name="OLE_LINK1"/>
      <w:bookmarkStart w:id="1" w:name="OLE_LINK2"/>
    </w:p>
    <w:p w:rsidR="00115957" w:rsidRDefault="00115957" w:rsidP="008F716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国债的价格</w:t>
      </w:r>
    </w:p>
    <w:p w:rsidR="00115957" w:rsidRDefault="00115957" w:rsidP="008F7162">
      <w:pPr>
        <w:rPr>
          <w:ins w:id="2" w:author="Microsoft Office User" w:date="2024-03-25T23:03:00Z"/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.1</w:t>
      </w:r>
      <w:ins w:id="3" w:author="Microsoft Office User" w:date="2024-03-25T22:24:00Z">
        <w:r w:rsidR="00FB79CF">
          <w:rPr>
            <w:rFonts w:ascii="Times New Roman" w:eastAsia="宋体" w:hAnsi="Times New Roman" w:cs="Times New Roman" w:hint="eastAsia"/>
            <w:sz w:val="24"/>
          </w:rPr>
          <w:t>票面利率</w:t>
        </w:r>
      </w:ins>
      <w:del w:id="4" w:author="Microsoft Office User" w:date="2024-03-25T22:24:00Z">
        <w:r w:rsidDel="00FB79CF">
          <w:rPr>
            <w:rFonts w:ascii="Times New Roman" w:eastAsia="宋体" w:hAnsi="Times New Roman" w:cs="Times New Roman" w:hint="eastAsia"/>
            <w:sz w:val="24"/>
          </w:rPr>
          <w:delText>发行价格</w:delText>
        </w:r>
      </w:del>
    </w:p>
    <w:p w:rsidR="00A17E19" w:rsidRDefault="00A17E19" w:rsidP="008F7162">
      <w:pPr>
        <w:rPr>
          <w:ins w:id="5" w:author="Microsoft Office User" w:date="2024-03-25T23:03:00Z"/>
          <w:rFonts w:ascii="Times New Roman" w:eastAsia="宋体" w:hAnsi="Times New Roman" w:cs="Times New Roman"/>
          <w:sz w:val="24"/>
        </w:rPr>
      </w:pPr>
      <w:ins w:id="6" w:author="Microsoft Office User" w:date="2024-03-25T23:03:00Z">
        <w:r>
          <w:rPr>
            <w:rFonts w:ascii="Times New Roman" w:eastAsia="宋体" w:hAnsi="Times New Roman" w:cs="Times New Roman" w:hint="eastAsia"/>
            <w:sz w:val="24"/>
          </w:rPr>
          <w:t>定高了，成本高；</w:t>
        </w:r>
      </w:ins>
    </w:p>
    <w:p w:rsidR="00A17E19" w:rsidRDefault="00A17E19" w:rsidP="008F7162">
      <w:pPr>
        <w:rPr>
          <w:rFonts w:ascii="Times New Roman" w:eastAsia="宋体" w:hAnsi="Times New Roman" w:cs="Times New Roman" w:hint="eastAsia"/>
          <w:sz w:val="24"/>
        </w:rPr>
      </w:pPr>
      <w:ins w:id="7" w:author="Microsoft Office User" w:date="2024-03-25T23:03:00Z">
        <w:r>
          <w:rPr>
            <w:rFonts w:ascii="Times New Roman" w:eastAsia="宋体" w:hAnsi="Times New Roman" w:cs="Times New Roman" w:hint="eastAsia"/>
            <w:sz w:val="24"/>
          </w:rPr>
          <w:t>定低了，没人买；</w:t>
        </w:r>
      </w:ins>
    </w:p>
    <w:p w:rsidR="00115957" w:rsidRDefault="00115957" w:rsidP="008F7162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.2</w:t>
      </w:r>
      <w:r>
        <w:rPr>
          <w:rFonts w:ascii="Times New Roman" w:eastAsia="宋体" w:hAnsi="Times New Roman" w:cs="Times New Roman" w:hint="eastAsia"/>
          <w:sz w:val="24"/>
        </w:rPr>
        <w:t>收益率</w:t>
      </w:r>
    </w:p>
    <w:p w:rsidR="008F7162" w:rsidRDefault="008F7162" w:rsidP="008F716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国债收益率是如何确定的？</w:t>
      </w:r>
    </w:p>
    <w:p w:rsidR="00115957" w:rsidRDefault="008F7162" w:rsidP="008F7162">
      <w:pPr>
        <w:ind w:firstLine="420"/>
        <w:rPr>
          <w:ins w:id="8" w:author="Microsoft Office User" w:date="2024-03-25T22:05:00Z"/>
          <w:rFonts w:ascii="Times New Roman" w:eastAsia="宋体" w:hAnsi="Times New Roman" w:cs="Times New Roman"/>
          <w:sz w:val="24"/>
        </w:rPr>
      </w:pPr>
      <w:r w:rsidRPr="008F7162">
        <w:rPr>
          <w:rFonts w:ascii="Times New Roman" w:eastAsia="宋体" w:hAnsi="Times New Roman" w:cs="Times New Roman"/>
          <w:sz w:val="24"/>
        </w:rPr>
        <w:t>一级市场发行：</w:t>
      </w:r>
      <w:ins w:id="9" w:author="Microsoft Office User" w:date="2024-03-25T22:28:00Z">
        <w:r w:rsidR="00FB79CF">
          <w:rPr>
            <w:rFonts w:ascii="Times New Roman" w:eastAsia="宋体" w:hAnsi="Times New Roman" w:cs="Times New Roman" w:hint="eastAsia"/>
            <w:sz w:val="24"/>
          </w:rPr>
          <w:t>和</w:t>
        </w:r>
        <w:r w:rsidR="00FB79CF">
          <w:rPr>
            <w:rFonts w:ascii="Times New Roman" w:eastAsia="宋体" w:hAnsi="Times New Roman" w:cs="Times New Roman" w:hint="eastAsia"/>
            <w:sz w:val="24"/>
          </w:rPr>
          <w:t>ETF</w:t>
        </w:r>
        <w:r w:rsidR="00FB79CF">
          <w:rPr>
            <w:rFonts w:ascii="Times New Roman" w:eastAsia="宋体" w:hAnsi="Times New Roman" w:cs="Times New Roman" w:hint="eastAsia"/>
            <w:sz w:val="24"/>
          </w:rPr>
          <w:t>一样，一级市场会增加流通中的国债份额。</w:t>
        </w:r>
      </w:ins>
      <w:r w:rsidRPr="008F7162">
        <w:rPr>
          <w:rFonts w:ascii="Times New Roman" w:eastAsia="宋体" w:hAnsi="Times New Roman" w:cs="Times New Roman"/>
          <w:sz w:val="24"/>
        </w:rPr>
        <w:t>政府发行国债时，通常会在一级市场上通过招标方式确定发行收益率。</w:t>
      </w:r>
    </w:p>
    <w:p w:rsidR="00115957" w:rsidRDefault="00115957" w:rsidP="008F7162">
      <w:pPr>
        <w:ind w:firstLine="420"/>
        <w:rPr>
          <w:ins w:id="10" w:author="Microsoft Office User" w:date="2024-03-25T22:05:00Z"/>
          <w:rFonts w:ascii="Times New Roman" w:eastAsia="宋体" w:hAnsi="Times New Roman" w:cs="Times New Roman"/>
          <w:sz w:val="24"/>
        </w:rPr>
      </w:pPr>
      <w:ins w:id="11" w:author="Microsoft Office User" w:date="2024-03-25T22:03:00Z">
        <w:r>
          <w:rPr>
            <w:rFonts w:ascii="Times New Roman" w:eastAsia="宋体" w:hAnsi="Times New Roman" w:cs="Times New Roman" w:hint="eastAsia"/>
            <w:sz w:val="24"/>
          </w:rPr>
          <w:t>一级市场上的所有人都有参与招投标吗？</w:t>
        </w:r>
      </w:ins>
    </w:p>
    <w:p w:rsidR="00115957" w:rsidRDefault="00115957" w:rsidP="00115957">
      <w:pPr>
        <w:ind w:firstLine="420"/>
        <w:rPr>
          <w:ins w:id="12" w:author="Microsoft Office User" w:date="2024-03-25T22:05:00Z"/>
          <w:rFonts w:ascii="Times New Roman" w:eastAsia="宋体" w:hAnsi="Times New Roman" w:cs="Times New Roman" w:hint="eastAsia"/>
          <w:sz w:val="24"/>
        </w:rPr>
      </w:pPr>
      <w:ins w:id="13" w:author="Microsoft Office User" w:date="2024-03-25T22:04:00Z">
        <w:r>
          <w:rPr>
            <w:rFonts w:ascii="Times New Roman" w:eastAsia="宋体" w:hAnsi="Times New Roman" w:cs="Times New Roman" w:hint="eastAsia"/>
            <w:sz w:val="24"/>
          </w:rPr>
          <w:t>招投标出来的国债收益率是多少？</w:t>
        </w:r>
      </w:ins>
    </w:p>
    <w:p w:rsidR="008F7162" w:rsidRPr="008F7162" w:rsidRDefault="008F7162" w:rsidP="008F7162">
      <w:pPr>
        <w:ind w:firstLine="420"/>
        <w:rPr>
          <w:rFonts w:ascii="Times New Roman" w:eastAsia="宋体" w:hAnsi="Times New Roman" w:cs="Times New Roman"/>
          <w:sz w:val="24"/>
        </w:rPr>
      </w:pPr>
      <w:r w:rsidRPr="008F7162">
        <w:rPr>
          <w:rFonts w:ascii="Times New Roman" w:eastAsia="宋体" w:hAnsi="Times New Roman" w:cs="Times New Roman"/>
          <w:sz w:val="24"/>
        </w:rPr>
        <w:t>这是国债收益率的基础。在招标过程中，投资者根据对未来利率变动的预期、对风险的评估以及对国债的需求等因素出价，最终形成的中标利率即为国债的发行收益率。</w:t>
      </w:r>
    </w:p>
    <w:p w:rsidR="00115957" w:rsidRDefault="008F7162" w:rsidP="008F7162">
      <w:pPr>
        <w:ind w:firstLine="420"/>
        <w:rPr>
          <w:ins w:id="14" w:author="Microsoft Office User" w:date="2024-03-25T22:08:00Z"/>
          <w:rFonts w:ascii="Times New Roman" w:eastAsia="宋体" w:hAnsi="Times New Roman" w:cs="Times New Roman"/>
          <w:sz w:val="24"/>
        </w:rPr>
      </w:pPr>
      <w:r w:rsidRPr="008F7162">
        <w:rPr>
          <w:rFonts w:ascii="Times New Roman" w:eastAsia="宋体" w:hAnsi="Times New Roman" w:cs="Times New Roman"/>
          <w:sz w:val="24"/>
        </w:rPr>
        <w:t>二级市场交易：</w:t>
      </w:r>
      <w:ins w:id="15" w:author="Microsoft Office User" w:date="2024-03-25T22:28:00Z">
        <w:r w:rsidR="00FB79CF">
          <w:rPr>
            <w:rFonts w:ascii="Times New Roman" w:eastAsia="宋体" w:hAnsi="Times New Roman" w:cs="Times New Roman" w:hint="eastAsia"/>
            <w:sz w:val="24"/>
          </w:rPr>
          <w:t>二级市场</w:t>
        </w:r>
      </w:ins>
      <w:ins w:id="16" w:author="Microsoft Office User" w:date="2024-03-25T22:29:00Z">
        <w:r w:rsidR="00FB79CF">
          <w:rPr>
            <w:rFonts w:ascii="Times New Roman" w:eastAsia="宋体" w:hAnsi="Times New Roman" w:cs="Times New Roman" w:hint="eastAsia"/>
            <w:sz w:val="24"/>
          </w:rPr>
          <w:t>是对存量份额进行买卖。</w:t>
        </w:r>
      </w:ins>
      <w:r w:rsidRPr="008F7162">
        <w:rPr>
          <w:rFonts w:ascii="Times New Roman" w:eastAsia="宋体" w:hAnsi="Times New Roman" w:cs="Times New Roman"/>
          <w:sz w:val="24"/>
        </w:rPr>
        <w:t>国债在二级市场上的交易收益率是由市场供求关系决定的</w:t>
      </w:r>
      <w:r w:rsidR="00881841">
        <w:rPr>
          <w:rFonts w:ascii="Times New Roman" w:eastAsia="宋体" w:hAnsi="Times New Roman" w:cs="Times New Roman" w:hint="eastAsia"/>
          <w:sz w:val="24"/>
        </w:rPr>
        <w:t>，</w:t>
      </w:r>
      <w:r w:rsidRPr="008F7162">
        <w:rPr>
          <w:rFonts w:ascii="Times New Roman" w:eastAsia="宋体" w:hAnsi="Times New Roman" w:cs="Times New Roman"/>
          <w:sz w:val="24"/>
        </w:rPr>
        <w:t>国债价格会根据市场条件的变化而波动，从而影响到国债的收益率。</w:t>
      </w:r>
    </w:p>
    <w:p w:rsidR="008F7162" w:rsidRPr="008F7162" w:rsidRDefault="00115957" w:rsidP="008F7162">
      <w:pPr>
        <w:ind w:firstLine="420"/>
        <w:rPr>
          <w:rFonts w:ascii="Times New Roman" w:eastAsia="宋体" w:hAnsi="Times New Roman" w:cs="Times New Roman"/>
          <w:sz w:val="24"/>
        </w:rPr>
      </w:pPr>
      <w:ins w:id="17" w:author="Microsoft Office User" w:date="2024-03-25T22:07:00Z">
        <w:r>
          <w:rPr>
            <w:rFonts w:ascii="Times New Roman" w:eastAsia="宋体" w:hAnsi="Times New Roman" w:cs="Times New Roman" w:hint="eastAsia"/>
            <w:sz w:val="24"/>
          </w:rPr>
          <w:t>和前面一级市场收益率的关系。</w:t>
        </w:r>
      </w:ins>
    </w:p>
    <w:bookmarkEnd w:id="0"/>
    <w:bookmarkEnd w:id="1"/>
    <w:p w:rsidR="00A57D14" w:rsidRDefault="00A57D14" w:rsidP="0041245B">
      <w:pPr>
        <w:ind w:firstLine="420"/>
        <w:rPr>
          <w:rFonts w:ascii="Times New Roman" w:eastAsia="宋体" w:hAnsi="Times New Roman" w:cs="Times New Roman"/>
          <w:sz w:val="24"/>
        </w:rPr>
      </w:pPr>
      <w:r w:rsidRPr="0041245B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2B55AF9" wp14:editId="526FB8A1">
            <wp:extent cx="5274310" cy="2842260"/>
            <wp:effectExtent l="0" t="0" r="0" b="2540"/>
            <wp:docPr id="235363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63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5B" w:rsidRDefault="0041245B" w:rsidP="00A57D14">
      <w:pPr>
        <w:rPr>
          <w:rFonts w:ascii="Times New Roman" w:eastAsia="宋体" w:hAnsi="Times New Roman" w:cs="Times New Roman"/>
          <w:sz w:val="24"/>
        </w:rPr>
      </w:pPr>
    </w:p>
    <w:p w:rsidR="00A57D14" w:rsidRDefault="00881841" w:rsidP="00A57D14">
      <w:pPr>
        <w:rPr>
          <w:rFonts w:ascii="Times New Roman" w:eastAsia="宋体" w:hAnsi="Times New Roman" w:cs="Times New Roman"/>
          <w:spacing w:val="8"/>
          <w:sz w:val="24"/>
        </w:rPr>
      </w:pPr>
      <w:r>
        <w:rPr>
          <w:rFonts w:ascii="Times New Roman" w:eastAsia="宋体" w:hAnsi="Times New Roman" w:cs="Times New Roman" w:hint="eastAsia"/>
          <w:spacing w:val="8"/>
          <w:sz w:val="24"/>
        </w:rPr>
        <w:t>看起来好像是市场利率，</w:t>
      </w:r>
      <w:r w:rsidR="00A57D14" w:rsidRPr="0041245B">
        <w:rPr>
          <w:rFonts w:ascii="Times New Roman" w:eastAsia="宋体" w:hAnsi="Times New Roman" w:cs="Times New Roman"/>
          <w:spacing w:val="8"/>
          <w:sz w:val="24"/>
        </w:rPr>
        <w:t>央行通过</w:t>
      </w:r>
      <w:r w:rsidR="00A57D14">
        <w:rPr>
          <w:rFonts w:ascii="Times New Roman" w:eastAsia="宋体" w:hAnsi="Times New Roman" w:cs="Times New Roman" w:hint="eastAsia"/>
          <w:spacing w:val="8"/>
          <w:sz w:val="24"/>
        </w:rPr>
        <w:t>什么</w:t>
      </w:r>
      <w:r w:rsidR="00A57D14" w:rsidRPr="0041245B">
        <w:rPr>
          <w:rFonts w:ascii="Times New Roman" w:eastAsia="宋体" w:hAnsi="Times New Roman" w:cs="Times New Roman"/>
          <w:spacing w:val="8"/>
          <w:sz w:val="24"/>
        </w:rPr>
        <w:t>方式影响国债收益率的变动：</w:t>
      </w:r>
    </w:p>
    <w:p w:rsidR="00115957" w:rsidRDefault="00115957" w:rsidP="00A57D14">
      <w:pPr>
        <w:rPr>
          <w:ins w:id="18" w:author="Microsoft Office User" w:date="2024-03-25T22:10:00Z"/>
          <w:rFonts w:ascii="Times New Roman" w:eastAsia="宋体" w:hAnsi="Times New Roman" w:cs="Times New Roman"/>
          <w:spacing w:val="8"/>
          <w:sz w:val="24"/>
        </w:rPr>
      </w:pPr>
    </w:p>
    <w:p w:rsidR="00115957" w:rsidRDefault="00FB79CF" w:rsidP="00A57D14">
      <w:pPr>
        <w:rPr>
          <w:ins w:id="19" w:author="Microsoft Office User" w:date="2024-03-25T22:10:00Z"/>
          <w:rFonts w:ascii="Times New Roman" w:eastAsia="宋体" w:hAnsi="Times New Roman" w:cs="Times New Roman"/>
          <w:spacing w:val="8"/>
          <w:sz w:val="24"/>
        </w:rPr>
      </w:pPr>
      <w:ins w:id="20" w:author="Microsoft Office User" w:date="2024-03-25T22:30:00Z">
        <w:r>
          <w:rPr>
            <w:rFonts w:ascii="Times New Roman" w:eastAsia="宋体" w:hAnsi="Times New Roman" w:cs="Times New Roman"/>
            <w:spacing w:val="8"/>
            <w:sz w:val="24"/>
          </w:rPr>
          <w:t>2.</w:t>
        </w:r>
      </w:ins>
      <w:ins w:id="21" w:author="Microsoft Office User" w:date="2024-03-25T22:10:00Z">
        <w:r w:rsidR="00115957">
          <w:rPr>
            <w:rFonts w:ascii="Times New Roman" w:eastAsia="宋体" w:hAnsi="Times New Roman" w:cs="Times New Roman"/>
            <w:spacing w:val="8"/>
            <w:sz w:val="24"/>
          </w:rPr>
          <w:t>3</w:t>
        </w:r>
      </w:ins>
      <w:ins w:id="22" w:author="Microsoft Office User" w:date="2024-03-25T22:30:00Z">
        <w:r>
          <w:rPr>
            <w:rFonts w:ascii="Times New Roman" w:eastAsia="宋体" w:hAnsi="Times New Roman" w:cs="Times New Roman" w:hint="eastAsia"/>
            <w:spacing w:val="8"/>
            <w:sz w:val="24"/>
          </w:rPr>
          <w:t>如何影响国债收益率？</w:t>
        </w:r>
      </w:ins>
      <w:ins w:id="23" w:author="Microsoft Office User" w:date="2024-03-25T22:39:00Z">
        <w:r w:rsidR="00E74A1A">
          <w:rPr>
            <w:rFonts w:ascii="Times New Roman" w:eastAsia="宋体" w:hAnsi="Times New Roman" w:cs="Times New Roman" w:hint="eastAsia"/>
            <w:spacing w:val="8"/>
            <w:sz w:val="24"/>
          </w:rPr>
          <w:t>(</w:t>
        </w:r>
        <w:r w:rsidR="00E74A1A">
          <w:rPr>
            <w:rFonts w:ascii="Times New Roman" w:eastAsia="宋体" w:hAnsi="Times New Roman" w:cs="Times New Roman" w:hint="eastAsia"/>
            <w:spacing w:val="8"/>
            <w:sz w:val="24"/>
          </w:rPr>
          <w:t>抓住买卖</w:t>
        </w:r>
        <w:r w:rsidR="00E74A1A">
          <w:rPr>
            <w:rFonts w:ascii="Times New Roman" w:eastAsia="宋体" w:hAnsi="Times New Roman" w:cs="Times New Roman"/>
            <w:spacing w:val="8"/>
            <w:sz w:val="24"/>
          </w:rPr>
          <w:t>)</w:t>
        </w:r>
      </w:ins>
    </w:p>
    <w:p w:rsidR="0094570B" w:rsidRDefault="0094570B" w:rsidP="00A57D14">
      <w:pPr>
        <w:rPr>
          <w:rFonts w:ascii="Times New Roman" w:eastAsia="宋体" w:hAnsi="Times New Roman" w:cs="Times New Roman"/>
          <w:spacing w:val="8"/>
          <w:sz w:val="24"/>
        </w:rPr>
      </w:pPr>
      <w:r>
        <w:rPr>
          <w:rFonts w:ascii="Times New Roman" w:eastAsia="宋体" w:hAnsi="Times New Roman" w:cs="Times New Roman" w:hint="eastAsia"/>
          <w:spacing w:val="8"/>
          <w:sz w:val="24"/>
        </w:rPr>
        <w:t>主要通过影响市场预期以及供求关系</w:t>
      </w:r>
    </w:p>
    <w:p w:rsidR="00A57D14" w:rsidRPr="0041245B" w:rsidRDefault="00E74A1A" w:rsidP="00A57D14">
      <w:pPr>
        <w:rPr>
          <w:rFonts w:ascii="Times New Roman" w:eastAsia="宋体" w:hAnsi="Times New Roman" w:cs="Times New Roman"/>
          <w:spacing w:val="8"/>
          <w:sz w:val="24"/>
        </w:rPr>
      </w:pPr>
      <w:ins w:id="24" w:author="Microsoft Office User" w:date="2024-03-25T22:39:00Z">
        <w:r>
          <w:rPr>
            <w:rFonts w:ascii="Times New Roman" w:eastAsia="宋体" w:hAnsi="Times New Roman" w:cs="Times New Roman"/>
            <w:spacing w:val="8"/>
            <w:sz w:val="24"/>
          </w:rPr>
          <w:t>2.3.1</w:t>
        </w:r>
      </w:ins>
      <w:r w:rsidR="0094570B">
        <w:rPr>
          <w:rFonts w:ascii="Times New Roman" w:eastAsia="宋体" w:hAnsi="Times New Roman" w:cs="Times New Roman" w:hint="eastAsia"/>
          <w:spacing w:val="8"/>
          <w:sz w:val="24"/>
        </w:rPr>
        <w:t>首先，调整政策利率。</w:t>
      </w:r>
      <w:r w:rsidR="00A57D14" w:rsidRPr="0041245B">
        <w:rPr>
          <w:rFonts w:ascii="Times New Roman" w:eastAsia="宋体" w:hAnsi="Times New Roman" w:cs="Times New Roman"/>
          <w:spacing w:val="8"/>
          <w:sz w:val="24"/>
        </w:rPr>
        <w:t>当中央银行降低政策利率时，投资者寻求更高收益的其他投资渠道变得不那么吸引人</w:t>
      </w:r>
      <w:r w:rsidR="00A57D14">
        <w:rPr>
          <w:rFonts w:ascii="Times New Roman" w:eastAsia="宋体" w:hAnsi="Times New Roman" w:cs="Times New Roman" w:hint="eastAsia"/>
          <w:spacing w:val="8"/>
          <w:sz w:val="24"/>
        </w:rPr>
        <w:t>，</w:t>
      </w:r>
      <w:r w:rsidR="00A57D14" w:rsidRPr="0041245B">
        <w:rPr>
          <w:rFonts w:ascii="Times New Roman" w:eastAsia="宋体" w:hAnsi="Times New Roman" w:cs="Times New Roman"/>
          <w:spacing w:val="8"/>
          <w:sz w:val="24"/>
        </w:rPr>
        <w:t>短期国债收益率通常会下降。长期国债收益率反映了市场对未来短期利率的预期</w:t>
      </w:r>
      <w:r w:rsidR="0094570B">
        <w:rPr>
          <w:rFonts w:ascii="Times New Roman" w:eastAsia="宋体" w:hAnsi="Times New Roman" w:cs="Times New Roman" w:hint="eastAsia"/>
          <w:spacing w:val="8"/>
          <w:sz w:val="24"/>
        </w:rPr>
        <w:t>，也会有所调整</w:t>
      </w:r>
      <w:r w:rsidR="00A57D14" w:rsidRPr="0041245B">
        <w:rPr>
          <w:rFonts w:ascii="Times New Roman" w:eastAsia="宋体" w:hAnsi="Times New Roman" w:cs="Times New Roman"/>
          <w:spacing w:val="8"/>
          <w:sz w:val="24"/>
        </w:rPr>
        <w:t>。</w:t>
      </w:r>
    </w:p>
    <w:p w:rsidR="00A57D14" w:rsidRPr="0041245B" w:rsidRDefault="00E74A1A" w:rsidP="00A57D14">
      <w:pPr>
        <w:rPr>
          <w:rFonts w:ascii="Times New Roman" w:eastAsia="宋体" w:hAnsi="Times New Roman" w:cs="Times New Roman"/>
          <w:spacing w:val="8"/>
          <w:sz w:val="24"/>
        </w:rPr>
      </w:pPr>
      <w:ins w:id="25" w:author="Microsoft Office User" w:date="2024-03-25T22:39:00Z">
        <w:r>
          <w:rPr>
            <w:rStyle w:val="a4"/>
            <w:rFonts w:ascii="Times New Roman" w:eastAsia="宋体" w:hAnsi="Times New Roman" w:cs="Times New Roman" w:hint="eastAsia"/>
            <w:b w:val="0"/>
            <w:bCs w:val="0"/>
            <w:spacing w:val="8"/>
            <w:sz w:val="24"/>
          </w:rPr>
          <w:t>2</w:t>
        </w:r>
        <w:r>
          <w:rPr>
            <w:rStyle w:val="a4"/>
            <w:rFonts w:ascii="Times New Roman" w:eastAsia="宋体" w:hAnsi="Times New Roman" w:cs="Times New Roman"/>
            <w:b w:val="0"/>
            <w:bCs w:val="0"/>
            <w:spacing w:val="8"/>
            <w:sz w:val="24"/>
          </w:rPr>
          <w:t>.3.2</w:t>
        </w:r>
      </w:ins>
      <w:r w:rsidR="0094570B" w:rsidRPr="0094570B">
        <w:rPr>
          <w:rStyle w:val="a4"/>
          <w:rFonts w:ascii="Times New Roman" w:eastAsia="宋体" w:hAnsi="Times New Roman" w:cs="Times New Roman" w:hint="eastAsia"/>
          <w:b w:val="0"/>
          <w:bCs w:val="0"/>
          <w:spacing w:val="8"/>
          <w:sz w:val="24"/>
        </w:rPr>
        <w:t>当然，也可以通过</w:t>
      </w:r>
      <w:r w:rsidR="00A57D14" w:rsidRPr="0094570B">
        <w:rPr>
          <w:rStyle w:val="a4"/>
          <w:rFonts w:ascii="Times New Roman" w:eastAsia="宋体" w:hAnsi="Times New Roman" w:cs="Times New Roman"/>
          <w:b w:val="0"/>
          <w:bCs w:val="0"/>
          <w:spacing w:val="8"/>
          <w:sz w:val="24"/>
        </w:rPr>
        <w:t>公开市场操作</w:t>
      </w:r>
      <w:r w:rsidR="0094570B" w:rsidRPr="0094570B">
        <w:rPr>
          <w:rFonts w:ascii="Times New Roman" w:eastAsia="宋体" w:hAnsi="Times New Roman" w:cs="Times New Roman" w:hint="eastAsia"/>
          <w:b/>
          <w:bCs/>
          <w:spacing w:val="8"/>
          <w:sz w:val="24"/>
        </w:rPr>
        <w:t>，</w:t>
      </w:r>
      <w:r w:rsidR="00A57D14" w:rsidRPr="0041245B">
        <w:rPr>
          <w:rFonts w:ascii="Times New Roman" w:eastAsia="宋体" w:hAnsi="Times New Roman" w:cs="Times New Roman"/>
          <w:spacing w:val="8"/>
          <w:sz w:val="24"/>
        </w:rPr>
        <w:t>中央银行可以通过买卖国债来影响</w:t>
      </w:r>
      <w:r w:rsidR="00A57D14" w:rsidRPr="0041245B">
        <w:rPr>
          <w:rFonts w:ascii="Times New Roman" w:eastAsia="宋体" w:hAnsi="Times New Roman" w:cs="Times New Roman"/>
          <w:spacing w:val="8"/>
          <w:sz w:val="24"/>
        </w:rPr>
        <w:lastRenderedPageBreak/>
        <w:t>市场上国债的供需状况，进而影响国债价格和收益率。</w:t>
      </w:r>
      <w:r w:rsidR="0094570B">
        <w:rPr>
          <w:rFonts w:ascii="Times New Roman" w:eastAsia="宋体" w:hAnsi="Times New Roman" w:cs="Times New Roman" w:hint="eastAsia"/>
          <w:spacing w:val="8"/>
          <w:sz w:val="24"/>
        </w:rPr>
        <w:t>央行集中购买</w:t>
      </w:r>
      <w:r w:rsidR="00A57D14" w:rsidRPr="0041245B">
        <w:rPr>
          <w:rFonts w:ascii="Times New Roman" w:eastAsia="宋体" w:hAnsi="Times New Roman" w:cs="Times New Roman"/>
          <w:spacing w:val="8"/>
          <w:sz w:val="24"/>
        </w:rPr>
        <w:t>国债会增加市场上国债的需求，推高价格，从而降低收益率。</w:t>
      </w:r>
    </w:p>
    <w:p w:rsidR="0094570B" w:rsidRDefault="0094570B" w:rsidP="00A57D14">
      <w:pPr>
        <w:rPr>
          <w:rFonts w:ascii="Times New Roman" w:eastAsia="宋体" w:hAnsi="Times New Roman" w:cs="Times New Roman"/>
          <w:spacing w:val="8"/>
          <w:sz w:val="24"/>
        </w:rPr>
      </w:pPr>
    </w:p>
    <w:p w:rsidR="00A57D14" w:rsidRDefault="0094570B" w:rsidP="0094570B">
      <w:pPr>
        <w:rPr>
          <w:ins w:id="26" w:author="Microsoft Office User" w:date="2024-03-25T22:48:00Z"/>
          <w:rFonts w:ascii="Times New Roman" w:eastAsia="宋体" w:hAnsi="Times New Roman" w:cs="Times New Roman"/>
          <w:spacing w:val="8"/>
          <w:sz w:val="24"/>
        </w:rPr>
      </w:pPr>
      <w:r>
        <w:rPr>
          <w:rFonts w:ascii="Times New Roman" w:eastAsia="宋体" w:hAnsi="Times New Roman" w:cs="Times New Roman" w:hint="eastAsia"/>
          <w:spacing w:val="8"/>
          <w:sz w:val="24"/>
        </w:rPr>
        <w:t>当然，也可以又一些极端的手段。</w:t>
      </w:r>
      <w:r w:rsidRPr="0041245B">
        <w:rPr>
          <w:rFonts w:ascii="Times New Roman" w:eastAsia="宋体" w:hAnsi="Times New Roman" w:cs="Times New Roman"/>
          <w:spacing w:val="8"/>
          <w:sz w:val="24"/>
        </w:rPr>
        <w:t>在某些情况下，政府或中央银行可能会直接干预市场，例如通过设定国债收益率的上限或下限，或者通过特定的金融工具来稳定市场。</w:t>
      </w:r>
    </w:p>
    <w:p w:rsidR="00FE75D9" w:rsidRDefault="00FE75D9" w:rsidP="0094570B">
      <w:pPr>
        <w:rPr>
          <w:ins w:id="27" w:author="Microsoft Office User" w:date="2024-03-25T22:48:00Z"/>
          <w:rFonts w:ascii="Times New Roman" w:eastAsia="宋体" w:hAnsi="Times New Roman" w:cs="Times New Roman"/>
          <w:spacing w:val="8"/>
          <w:sz w:val="24"/>
        </w:rPr>
      </w:pPr>
    </w:p>
    <w:p w:rsidR="00FE75D9" w:rsidRDefault="00FE75D9" w:rsidP="0094570B">
      <w:pPr>
        <w:rPr>
          <w:ins w:id="28" w:author="Microsoft Office User" w:date="2024-03-25T22:48:00Z"/>
          <w:rFonts w:ascii="Times New Roman" w:eastAsia="宋体" w:hAnsi="Times New Roman" w:cs="Times New Roman"/>
          <w:spacing w:val="8"/>
          <w:sz w:val="24"/>
        </w:rPr>
      </w:pPr>
      <w:ins w:id="29" w:author="Microsoft Office User" w:date="2024-03-25T22:48:00Z">
        <w:r>
          <w:rPr>
            <w:rFonts w:ascii="Times New Roman" w:eastAsia="宋体" w:hAnsi="Times New Roman" w:cs="Times New Roman" w:hint="eastAsia"/>
            <w:spacing w:val="8"/>
            <w:sz w:val="24"/>
          </w:rPr>
          <w:t>3</w:t>
        </w:r>
        <w:r>
          <w:rPr>
            <w:rFonts w:ascii="Times New Roman" w:eastAsia="宋体" w:hAnsi="Times New Roman" w:cs="Times New Roman"/>
            <w:spacing w:val="8"/>
            <w:sz w:val="24"/>
          </w:rPr>
          <w:t>.</w:t>
        </w:r>
        <w:r>
          <w:rPr>
            <w:rFonts w:ascii="Times New Roman" w:eastAsia="宋体" w:hAnsi="Times New Roman" w:cs="Times New Roman" w:hint="eastAsia"/>
            <w:spacing w:val="8"/>
            <w:sz w:val="24"/>
          </w:rPr>
          <w:t>国债怎么买？</w:t>
        </w:r>
      </w:ins>
    </w:p>
    <w:p w:rsidR="00FE75D9" w:rsidRPr="0041245B" w:rsidRDefault="00FE75D9" w:rsidP="0094570B">
      <w:pPr>
        <w:rPr>
          <w:rFonts w:ascii="Times New Roman" w:eastAsia="宋体" w:hAnsi="Times New Roman" w:cs="Times New Roman" w:hint="eastAsia"/>
          <w:spacing w:val="8"/>
          <w:sz w:val="24"/>
        </w:rPr>
      </w:pPr>
    </w:p>
    <w:p w:rsidR="0094570B" w:rsidRDefault="0094570B" w:rsidP="00A57D14">
      <w:pPr>
        <w:rPr>
          <w:rStyle w:val="a4"/>
          <w:rFonts w:ascii="Times New Roman" w:eastAsia="宋体" w:hAnsi="Times New Roman" w:cs="Times New Roman"/>
          <w:spacing w:val="8"/>
          <w:sz w:val="24"/>
        </w:rPr>
      </w:pPr>
    </w:p>
    <w:p w:rsidR="0094570B" w:rsidRDefault="0094570B" w:rsidP="00A57D14">
      <w:pPr>
        <w:rPr>
          <w:rStyle w:val="a4"/>
          <w:rFonts w:ascii="Times New Roman" w:eastAsia="宋体" w:hAnsi="Times New Roman" w:cs="Times New Roman"/>
          <w:spacing w:val="8"/>
          <w:sz w:val="24"/>
        </w:rPr>
      </w:pPr>
    </w:p>
    <w:p w:rsidR="0094570B" w:rsidRDefault="0094570B" w:rsidP="00A57D14">
      <w:pPr>
        <w:rPr>
          <w:rStyle w:val="a4"/>
          <w:rFonts w:ascii="Times New Roman" w:eastAsia="宋体" w:hAnsi="Times New Roman" w:cs="Times New Roman"/>
          <w:spacing w:val="8"/>
          <w:sz w:val="24"/>
        </w:rPr>
      </w:pPr>
    </w:p>
    <w:p w:rsidR="0094570B" w:rsidRDefault="0094570B" w:rsidP="00A57D14">
      <w:pPr>
        <w:rPr>
          <w:rStyle w:val="a4"/>
          <w:rFonts w:ascii="Times New Roman" w:eastAsia="宋体" w:hAnsi="Times New Roman" w:cs="Times New Roman"/>
          <w:spacing w:val="8"/>
          <w:sz w:val="24"/>
        </w:rPr>
      </w:pPr>
    </w:p>
    <w:p w:rsidR="0094570B" w:rsidRDefault="0094570B" w:rsidP="00A57D14">
      <w:pPr>
        <w:rPr>
          <w:rStyle w:val="a4"/>
          <w:rFonts w:ascii="Times New Roman" w:eastAsia="宋体" w:hAnsi="Times New Roman" w:cs="Times New Roman"/>
          <w:spacing w:val="8"/>
          <w:sz w:val="24"/>
        </w:rPr>
      </w:pPr>
    </w:p>
    <w:p w:rsidR="0094570B" w:rsidRDefault="0094570B" w:rsidP="00A57D14">
      <w:pPr>
        <w:rPr>
          <w:rStyle w:val="a4"/>
          <w:rFonts w:ascii="Times New Roman" w:eastAsia="宋体" w:hAnsi="Times New Roman" w:cs="Times New Roman"/>
          <w:spacing w:val="8"/>
          <w:sz w:val="24"/>
        </w:rPr>
      </w:pPr>
    </w:p>
    <w:p w:rsidR="0094570B" w:rsidRDefault="0094570B" w:rsidP="00A57D14">
      <w:pPr>
        <w:rPr>
          <w:rStyle w:val="a4"/>
          <w:rFonts w:ascii="Times New Roman" w:eastAsia="宋体" w:hAnsi="Times New Roman" w:cs="Times New Roman"/>
          <w:spacing w:val="8"/>
          <w:sz w:val="24"/>
        </w:rPr>
      </w:pPr>
    </w:p>
    <w:p w:rsidR="00A57D14" w:rsidRDefault="00FB79CF" w:rsidP="00A57D14">
      <w:pPr>
        <w:rPr>
          <w:ins w:id="30" w:author="Microsoft Office User" w:date="2024-03-25T22:41:00Z"/>
          <w:rFonts w:ascii="Times New Roman" w:eastAsia="宋体" w:hAnsi="Times New Roman" w:cs="Times New Roman"/>
          <w:sz w:val="24"/>
        </w:rPr>
      </w:pPr>
      <w:ins w:id="31" w:author="Microsoft Office User" w:date="2024-03-25T22:33:00Z">
        <w:r>
          <w:rPr>
            <w:rFonts w:ascii="Times New Roman" w:eastAsia="宋体" w:hAnsi="Times New Roman" w:cs="Times New Roman" w:hint="eastAsia"/>
            <w:sz w:val="24"/>
          </w:rPr>
          <w:t>3</w:t>
        </w:r>
        <w:r>
          <w:rPr>
            <w:rFonts w:ascii="Times New Roman" w:eastAsia="宋体" w:hAnsi="Times New Roman" w:cs="Times New Roman"/>
            <w:sz w:val="24"/>
          </w:rPr>
          <w:t>.</w:t>
        </w:r>
      </w:ins>
      <w:r w:rsidR="00A57D14">
        <w:rPr>
          <w:rFonts w:ascii="Times New Roman" w:eastAsia="宋体" w:hAnsi="Times New Roman" w:cs="Times New Roman" w:hint="eastAsia"/>
          <w:sz w:val="24"/>
        </w:rPr>
        <w:t>利率倒挂</w:t>
      </w:r>
    </w:p>
    <w:p w:rsidR="00E74A1A" w:rsidRDefault="00E74A1A" w:rsidP="00A57D14">
      <w:pPr>
        <w:rPr>
          <w:ins w:id="32" w:author="Microsoft Office User" w:date="2024-03-25T22:42:00Z"/>
          <w:rFonts w:ascii="Times New Roman" w:eastAsia="宋体" w:hAnsi="Times New Roman" w:cs="Times New Roman"/>
          <w:sz w:val="24"/>
        </w:rPr>
      </w:pPr>
      <w:ins w:id="33" w:author="Microsoft Office User" w:date="2024-03-25T22:41:00Z">
        <w:r>
          <w:rPr>
            <w:rFonts w:ascii="Times New Roman" w:eastAsia="宋体" w:hAnsi="Times New Roman" w:cs="Times New Roman" w:hint="eastAsia"/>
            <w:sz w:val="24"/>
          </w:rPr>
          <w:t>3</w:t>
        </w:r>
        <w:r>
          <w:rPr>
            <w:rFonts w:ascii="Times New Roman" w:eastAsia="宋体" w:hAnsi="Times New Roman" w:cs="Times New Roman"/>
            <w:sz w:val="24"/>
          </w:rPr>
          <w:t>.1</w:t>
        </w:r>
      </w:ins>
      <w:ins w:id="34" w:author="Microsoft Office User" w:date="2024-03-25T22:42:00Z">
        <w:r>
          <w:rPr>
            <w:rFonts w:ascii="Times New Roman" w:eastAsia="宋体" w:hAnsi="Times New Roman" w:cs="Times New Roman" w:hint="eastAsia"/>
            <w:sz w:val="24"/>
          </w:rPr>
          <w:t>什么是利率倒挂</w:t>
        </w:r>
      </w:ins>
    </w:p>
    <w:p w:rsidR="00E74A1A" w:rsidRDefault="00E74A1A" w:rsidP="00A57D14">
      <w:pPr>
        <w:rPr>
          <w:ins w:id="35" w:author="Microsoft Office User" w:date="2024-03-25T22:41:00Z"/>
          <w:rFonts w:ascii="Times New Roman" w:eastAsia="宋体" w:hAnsi="Times New Roman" w:cs="Times New Roman"/>
          <w:sz w:val="24"/>
        </w:rPr>
      </w:pPr>
      <w:ins w:id="36" w:author="Microsoft Office User" w:date="2024-03-25T22:42:00Z">
        <w:r>
          <w:rPr>
            <w:rFonts w:ascii="Times New Roman" w:eastAsia="宋体" w:hAnsi="Times New Roman" w:cs="Times New Roman" w:hint="eastAsia"/>
            <w:sz w:val="24"/>
          </w:rPr>
          <w:t>3</w:t>
        </w:r>
        <w:r>
          <w:rPr>
            <w:rFonts w:ascii="Times New Roman" w:eastAsia="宋体" w:hAnsi="Times New Roman" w:cs="Times New Roman"/>
            <w:sz w:val="24"/>
          </w:rPr>
          <w:t>.2</w:t>
        </w:r>
      </w:ins>
      <w:ins w:id="37" w:author="Microsoft Office User" w:date="2024-03-25T22:41:00Z">
        <w:r>
          <w:rPr>
            <w:rFonts w:ascii="Times New Roman" w:eastAsia="宋体" w:hAnsi="Times New Roman" w:cs="Times New Roman" w:hint="eastAsia"/>
            <w:sz w:val="24"/>
          </w:rPr>
          <w:t>为什么会发生利率倒挂</w:t>
        </w:r>
      </w:ins>
    </w:p>
    <w:p w:rsidR="00E74A1A" w:rsidRDefault="00E74A1A" w:rsidP="00A57D14">
      <w:pPr>
        <w:rPr>
          <w:ins w:id="38" w:author="Microsoft Office User" w:date="2024-03-25T22:41:00Z"/>
          <w:rFonts w:ascii="Times New Roman" w:eastAsia="宋体" w:hAnsi="Times New Roman" w:cs="Times New Roman"/>
          <w:sz w:val="24"/>
        </w:rPr>
      </w:pPr>
      <w:ins w:id="39" w:author="Microsoft Office User" w:date="2024-03-25T22:41:00Z">
        <w:r>
          <w:rPr>
            <w:rFonts w:ascii="Times New Roman" w:eastAsia="宋体" w:hAnsi="Times New Roman" w:cs="Times New Roman" w:hint="eastAsia"/>
            <w:sz w:val="24"/>
          </w:rPr>
          <w:t>3</w:t>
        </w:r>
        <w:r>
          <w:rPr>
            <w:rFonts w:ascii="Times New Roman" w:eastAsia="宋体" w:hAnsi="Times New Roman" w:cs="Times New Roman"/>
            <w:sz w:val="24"/>
          </w:rPr>
          <w:t>.</w:t>
        </w:r>
      </w:ins>
      <w:ins w:id="40" w:author="Microsoft Office User" w:date="2024-03-25T22:42:00Z">
        <w:r>
          <w:rPr>
            <w:rFonts w:ascii="Times New Roman" w:eastAsia="宋体" w:hAnsi="Times New Roman" w:cs="Times New Roman"/>
            <w:sz w:val="24"/>
          </w:rPr>
          <w:t>3</w:t>
        </w:r>
      </w:ins>
      <w:ins w:id="41" w:author="Microsoft Office User" w:date="2024-03-25T22:41:00Z">
        <w:r>
          <w:rPr>
            <w:rFonts w:ascii="Times New Roman" w:eastAsia="宋体" w:hAnsi="Times New Roman" w:cs="Times New Roman" w:hint="eastAsia"/>
            <w:sz w:val="24"/>
          </w:rPr>
          <w:t>利率倒挂谁在承担成本</w:t>
        </w:r>
      </w:ins>
    </w:p>
    <w:p w:rsidR="00E74A1A" w:rsidRDefault="00E74A1A" w:rsidP="00A57D14">
      <w:pPr>
        <w:rPr>
          <w:ins w:id="42" w:author="Microsoft Office User" w:date="2024-03-25T22:42:00Z"/>
          <w:rFonts w:ascii="Times New Roman" w:eastAsia="宋体" w:hAnsi="Times New Roman" w:cs="Times New Roman"/>
          <w:sz w:val="24"/>
        </w:rPr>
      </w:pPr>
      <w:ins w:id="43" w:author="Microsoft Office User" w:date="2024-03-25T22:41:00Z">
        <w:r>
          <w:rPr>
            <w:rFonts w:ascii="Times New Roman" w:eastAsia="宋体" w:hAnsi="Times New Roman" w:cs="Times New Roman" w:hint="eastAsia"/>
            <w:sz w:val="24"/>
          </w:rPr>
          <w:t>3</w:t>
        </w:r>
        <w:r>
          <w:rPr>
            <w:rFonts w:ascii="Times New Roman" w:eastAsia="宋体" w:hAnsi="Times New Roman" w:cs="Times New Roman"/>
            <w:sz w:val="24"/>
          </w:rPr>
          <w:t>.</w:t>
        </w:r>
      </w:ins>
      <w:ins w:id="44" w:author="Microsoft Office User" w:date="2024-03-25T22:42:00Z">
        <w:r>
          <w:rPr>
            <w:rFonts w:ascii="Times New Roman" w:eastAsia="宋体" w:hAnsi="Times New Roman" w:cs="Times New Roman"/>
            <w:sz w:val="24"/>
          </w:rPr>
          <w:t>4</w:t>
        </w:r>
      </w:ins>
      <w:ins w:id="45" w:author="Microsoft Office User" w:date="2024-03-25T22:41:00Z">
        <w:r>
          <w:rPr>
            <w:rFonts w:ascii="Times New Roman" w:eastAsia="宋体" w:hAnsi="Times New Roman" w:cs="Times New Roman" w:hint="eastAsia"/>
            <w:sz w:val="24"/>
          </w:rPr>
          <w:t>利率倒挂</w:t>
        </w:r>
      </w:ins>
      <w:ins w:id="46" w:author="Microsoft Office User" w:date="2024-03-25T22:42:00Z">
        <w:r>
          <w:rPr>
            <w:rFonts w:ascii="Times New Roman" w:eastAsia="宋体" w:hAnsi="Times New Roman" w:cs="Times New Roman" w:hint="eastAsia"/>
            <w:sz w:val="24"/>
          </w:rPr>
          <w:t>会有什么后果</w:t>
        </w:r>
      </w:ins>
    </w:p>
    <w:p w:rsidR="00E74A1A" w:rsidRPr="00E74A1A" w:rsidRDefault="00E74A1A" w:rsidP="00A57D14">
      <w:pPr>
        <w:rPr>
          <w:rFonts w:ascii="Times New Roman" w:eastAsia="宋体" w:hAnsi="Times New Roman" w:cs="Times New Roman" w:hint="eastAsia"/>
          <w:sz w:val="24"/>
        </w:rPr>
      </w:pPr>
      <w:ins w:id="47" w:author="Microsoft Office User" w:date="2024-03-25T22:42:00Z">
        <w:r>
          <w:rPr>
            <w:rFonts w:ascii="Times New Roman" w:eastAsia="宋体" w:hAnsi="Times New Roman" w:cs="Times New Roman"/>
            <w:sz w:val="24"/>
          </w:rPr>
          <w:t>3.5</w:t>
        </w:r>
        <w:r>
          <w:rPr>
            <w:rFonts w:ascii="Times New Roman" w:eastAsia="宋体" w:hAnsi="Times New Roman" w:cs="Times New Roman" w:hint="eastAsia"/>
            <w:sz w:val="24"/>
          </w:rPr>
          <w:t>利率倒挂</w:t>
        </w:r>
      </w:ins>
      <w:ins w:id="48" w:author="Microsoft Office User" w:date="2024-03-25T22:43:00Z">
        <w:r>
          <w:rPr>
            <w:rFonts w:ascii="Times New Roman" w:eastAsia="宋体" w:hAnsi="Times New Roman" w:cs="Times New Roman" w:hint="eastAsia"/>
            <w:sz w:val="24"/>
          </w:rPr>
          <w:t>后怎么办</w:t>
        </w:r>
      </w:ins>
    </w:p>
    <w:p w:rsidR="00821A16" w:rsidRPr="0041245B" w:rsidRDefault="00821A16" w:rsidP="0041245B">
      <w:pPr>
        <w:ind w:firstLine="420"/>
        <w:rPr>
          <w:rFonts w:ascii="Times New Roman" w:eastAsia="宋体" w:hAnsi="Times New Roman" w:cs="Times New Roman"/>
          <w:sz w:val="24"/>
        </w:rPr>
      </w:pPr>
      <w:r w:rsidRPr="0041245B">
        <w:rPr>
          <w:rFonts w:ascii="Times New Roman" w:eastAsia="宋体" w:hAnsi="Times New Roman" w:cs="Times New Roman"/>
          <w:sz w:val="24"/>
        </w:rPr>
        <w:t>自</w:t>
      </w:r>
      <w:r w:rsidRPr="0041245B">
        <w:rPr>
          <w:rFonts w:ascii="Times New Roman" w:eastAsia="宋体" w:hAnsi="Times New Roman" w:cs="Times New Roman"/>
          <w:sz w:val="24"/>
        </w:rPr>
        <w:t>2022</w:t>
      </w:r>
      <w:r w:rsidRPr="0041245B">
        <w:rPr>
          <w:rFonts w:ascii="Times New Roman" w:eastAsia="宋体" w:hAnsi="Times New Roman" w:cs="Times New Roman"/>
          <w:sz w:val="24"/>
        </w:rPr>
        <w:t>年</w:t>
      </w:r>
      <w:r w:rsidRPr="0041245B">
        <w:rPr>
          <w:rFonts w:ascii="Times New Roman" w:eastAsia="宋体" w:hAnsi="Times New Roman" w:cs="Times New Roman"/>
          <w:sz w:val="24"/>
        </w:rPr>
        <w:t>7</w:t>
      </w:r>
      <w:r w:rsidRPr="0041245B">
        <w:rPr>
          <w:rFonts w:ascii="Times New Roman" w:eastAsia="宋体" w:hAnsi="Times New Roman" w:cs="Times New Roman"/>
          <w:sz w:val="24"/>
        </w:rPr>
        <w:t>月初以来，两年期和十年期美债收益率曲线一直倒挂，这意味着短期债券的收益率高于长期债券，这超过了</w:t>
      </w:r>
      <w:r w:rsidRPr="0041245B">
        <w:rPr>
          <w:rFonts w:ascii="Times New Roman" w:eastAsia="宋体" w:hAnsi="Times New Roman" w:cs="Times New Roman"/>
          <w:sz w:val="24"/>
        </w:rPr>
        <w:t>1978</w:t>
      </w:r>
      <w:r w:rsidRPr="0041245B">
        <w:rPr>
          <w:rFonts w:ascii="Times New Roman" w:eastAsia="宋体" w:hAnsi="Times New Roman" w:cs="Times New Roman"/>
          <w:sz w:val="24"/>
        </w:rPr>
        <w:t>年创下的</w:t>
      </w:r>
      <w:r w:rsidRPr="0041245B">
        <w:rPr>
          <w:rFonts w:ascii="Times New Roman" w:eastAsia="宋体" w:hAnsi="Times New Roman" w:cs="Times New Roman"/>
          <w:sz w:val="24"/>
        </w:rPr>
        <w:t>624</w:t>
      </w:r>
      <w:r w:rsidRPr="0041245B">
        <w:rPr>
          <w:rFonts w:ascii="Times New Roman" w:eastAsia="宋体" w:hAnsi="Times New Roman" w:cs="Times New Roman"/>
          <w:sz w:val="24"/>
        </w:rPr>
        <w:t>天反转纪录。</w:t>
      </w:r>
    </w:p>
    <w:p w:rsidR="0041245B" w:rsidRPr="0041245B" w:rsidRDefault="0041245B" w:rsidP="0041245B">
      <w:pPr>
        <w:rPr>
          <w:rFonts w:ascii="Times New Roman" w:eastAsia="宋体" w:hAnsi="Times New Roman" w:cs="Times New Roman"/>
          <w:color w:val="191B1F"/>
          <w:sz w:val="24"/>
        </w:rPr>
      </w:pPr>
      <w:r w:rsidRPr="0041245B">
        <w:rPr>
          <w:rFonts w:ascii="Times New Roman" w:eastAsia="宋体" w:hAnsi="Times New Roman" w:cs="Times New Roman"/>
          <w:sz w:val="24"/>
        </w:rPr>
        <w:fldChar w:fldCharType="begin"/>
      </w:r>
      <w:r w:rsidRPr="0041245B">
        <w:rPr>
          <w:rFonts w:ascii="Times New Roman" w:eastAsia="宋体" w:hAnsi="Times New Roman" w:cs="Times New Roman"/>
          <w:sz w:val="24"/>
        </w:rPr>
        <w:instrText xml:space="preserve"> INCLUDEPICTURE "https://inews.gtimg.com/om_bt/Oe1wgXhNfv3qLF_xIXAEpKIHVb7hfqbCzQNK1TfzDsR78AA/641" \* MERGEFORMATINET </w:instrText>
      </w:r>
      <w:r w:rsidRPr="0041245B">
        <w:rPr>
          <w:rFonts w:ascii="Times New Roman" w:eastAsia="宋体" w:hAnsi="Times New Roman" w:cs="Times New Roman"/>
          <w:sz w:val="24"/>
        </w:rPr>
        <w:fldChar w:fldCharType="separate"/>
      </w:r>
      <w:r w:rsidRPr="0041245B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5274310" cy="2208530"/>
            <wp:effectExtent l="0" t="0" r="0" b="1270"/>
            <wp:docPr id="104652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45B">
        <w:rPr>
          <w:rFonts w:ascii="Times New Roman" w:eastAsia="宋体" w:hAnsi="Times New Roman" w:cs="Times New Roman"/>
          <w:sz w:val="24"/>
        </w:rPr>
        <w:fldChar w:fldCharType="end"/>
      </w:r>
    </w:p>
    <w:p w:rsidR="000954F1" w:rsidRDefault="000954F1" w:rsidP="0041245B">
      <w:pPr>
        <w:ind w:firstLine="420"/>
        <w:rPr>
          <w:rFonts w:ascii="Times New Roman" w:eastAsia="宋体" w:hAnsi="Times New Roman" w:cs="Times New Roman"/>
          <w:color w:val="191B1F"/>
          <w:sz w:val="24"/>
        </w:rPr>
      </w:pPr>
      <w:r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2</w:t>
      </w:r>
      <w:r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年期和</w:t>
      </w:r>
      <w:r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10</w:t>
      </w:r>
      <w:r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年期美债收益率倒挂是一个极其重要的指标，它被视为经济即将发生衰退的重要预警，</w:t>
      </w:r>
      <w:r w:rsidRPr="0041245B">
        <w:rPr>
          <w:rFonts w:ascii="Times New Roman" w:eastAsia="宋体" w:hAnsi="Times New Roman" w:cs="Times New Roman"/>
          <w:color w:val="191B1F"/>
          <w:sz w:val="24"/>
        </w:rPr>
        <w:t>在近半个世纪的数次经济衰退中，它都被证明了是一个先行指标，在这个指标频繁持续倒挂的</w:t>
      </w:r>
      <w:r w:rsidRPr="0041245B">
        <w:rPr>
          <w:rFonts w:ascii="Times New Roman" w:eastAsia="宋体" w:hAnsi="Times New Roman" w:cs="Times New Roman"/>
          <w:color w:val="191B1F"/>
          <w:sz w:val="24"/>
        </w:rPr>
        <w:t>1-3</w:t>
      </w:r>
      <w:r w:rsidRPr="0041245B">
        <w:rPr>
          <w:rFonts w:ascii="Times New Roman" w:eastAsia="宋体" w:hAnsi="Times New Roman" w:cs="Times New Roman"/>
          <w:color w:val="191B1F"/>
          <w:sz w:val="24"/>
        </w:rPr>
        <w:t>年内，都发生了经济衰退。</w:t>
      </w:r>
    </w:p>
    <w:p w:rsidR="00B22204" w:rsidRDefault="00B22204" w:rsidP="00B22204">
      <w:pPr>
        <w:ind w:firstLine="420"/>
        <w:rPr>
          <w:rFonts w:ascii="Times New Roman" w:eastAsia="宋体" w:hAnsi="Times New Roman" w:cs="Times New Roman"/>
          <w:b/>
          <w:bCs/>
          <w:color w:val="191B1F"/>
          <w:sz w:val="24"/>
        </w:rPr>
      </w:pPr>
      <w:r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美联储进入加息周期，持有短期美债的投机者就会抛售短期美债，买入长期美债来避险。短期美债的卖方多，交易价格会被压低，相应的短期收益率就会上升。长期美债的买方变多，交易价格变高，长期收益率下降。久而久之，短期收益率就会超过长期收益率，形成倒挂。</w:t>
      </w:r>
    </w:p>
    <w:p w:rsidR="00B22204" w:rsidRDefault="00B22204" w:rsidP="00B22204">
      <w:pPr>
        <w:ind w:firstLine="420"/>
        <w:rPr>
          <w:rFonts w:ascii="Times New Roman" w:eastAsia="宋体" w:hAnsi="Times New Roman" w:cs="Times New Roman"/>
          <w:color w:val="191B1F"/>
          <w:sz w:val="24"/>
        </w:rPr>
      </w:pPr>
      <w:r w:rsidRPr="0041245B">
        <w:rPr>
          <w:rFonts w:ascii="Times New Roman" w:eastAsia="宋体" w:hAnsi="Times New Roman" w:cs="Times New Roman"/>
          <w:color w:val="191B1F"/>
          <w:sz w:val="24"/>
        </w:rPr>
        <w:t>短期和长期美债都同时被抛售，但是短期的卖方会更多，导致短期收益率上</w:t>
      </w:r>
      <w:r w:rsidRPr="0041245B">
        <w:rPr>
          <w:rFonts w:ascii="Times New Roman" w:eastAsia="宋体" w:hAnsi="Times New Roman" w:cs="Times New Roman"/>
          <w:color w:val="191B1F"/>
          <w:sz w:val="24"/>
        </w:rPr>
        <w:lastRenderedPageBreak/>
        <w:t>涨快于长期的，也会形成倒挂。</w:t>
      </w:r>
    </w:p>
    <w:p w:rsidR="00B22204" w:rsidRDefault="00B22204" w:rsidP="00B22204">
      <w:pPr>
        <w:ind w:firstLine="420"/>
        <w:rPr>
          <w:rFonts w:ascii="Times New Roman" w:eastAsia="宋体" w:hAnsi="Times New Roman" w:cs="Times New Roman"/>
          <w:b/>
          <w:bCs/>
          <w:color w:val="191B1F"/>
          <w:sz w:val="24"/>
        </w:rPr>
      </w:pPr>
      <w:r>
        <w:rPr>
          <w:rFonts w:ascii="Times New Roman" w:eastAsia="宋体" w:hAnsi="Times New Roman" w:cs="Times New Roman" w:hint="eastAsia"/>
          <w:color w:val="191B1F"/>
          <w:sz w:val="24"/>
        </w:rPr>
        <w:t>那</w:t>
      </w:r>
      <w:r w:rsidRPr="0041245B">
        <w:rPr>
          <w:rFonts w:ascii="Times New Roman" w:eastAsia="宋体" w:hAnsi="Times New Roman" w:cs="Times New Roman"/>
          <w:color w:val="191B1F"/>
          <w:sz w:val="24"/>
        </w:rPr>
        <w:t>美联储</w:t>
      </w:r>
      <w:r>
        <w:rPr>
          <w:rFonts w:ascii="Times New Roman" w:eastAsia="宋体" w:hAnsi="Times New Roman" w:cs="Times New Roman" w:hint="eastAsia"/>
          <w:color w:val="191B1F"/>
          <w:sz w:val="24"/>
        </w:rPr>
        <w:t>有机会怎么救场？</w:t>
      </w:r>
      <w:r w:rsidR="000954F1" w:rsidRPr="0041245B">
        <w:rPr>
          <w:rFonts w:ascii="Times New Roman" w:eastAsia="宋体" w:hAnsi="Times New Roman" w:cs="Times New Roman"/>
          <w:color w:val="191B1F"/>
          <w:sz w:val="24"/>
        </w:rPr>
        <w:t>那就是降息或缩表。</w:t>
      </w:r>
      <w:r w:rsidR="000954F1"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降息是调整资金的价格，缩表是减少资金的数量</w:t>
      </w:r>
      <w:r>
        <w:rPr>
          <w:rFonts w:ascii="Times New Roman" w:eastAsia="宋体" w:hAnsi="Times New Roman" w:cs="Times New Roman" w:hint="eastAsia"/>
          <w:b/>
          <w:bCs/>
          <w:color w:val="191B1F"/>
          <w:sz w:val="24"/>
        </w:rPr>
        <w:t>。</w:t>
      </w:r>
    </w:p>
    <w:p w:rsidR="000954F1" w:rsidRPr="0041245B" w:rsidRDefault="000954F1" w:rsidP="00B22204">
      <w:pPr>
        <w:ind w:firstLine="420"/>
        <w:rPr>
          <w:rFonts w:ascii="Times New Roman" w:eastAsia="宋体" w:hAnsi="Times New Roman" w:cs="Times New Roman"/>
          <w:color w:val="191B1F"/>
          <w:sz w:val="24"/>
        </w:rPr>
      </w:pPr>
      <w:r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降息的原理就是跟加息的相反，市场资金形成合力卖长买短，可以使收益率曲线恢复正常。</w:t>
      </w:r>
    </w:p>
    <w:p w:rsidR="000954F1" w:rsidRPr="0041245B" w:rsidRDefault="000954F1" w:rsidP="00A57D14">
      <w:pPr>
        <w:ind w:firstLine="420"/>
        <w:rPr>
          <w:rFonts w:ascii="Times New Roman" w:eastAsia="宋体" w:hAnsi="Times New Roman" w:cs="Times New Roman"/>
          <w:color w:val="191B1F"/>
          <w:sz w:val="24"/>
        </w:rPr>
      </w:pPr>
      <w:r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缩表就意味着长期美债的最大卖方是美联储</w:t>
      </w:r>
      <w:r w:rsidRPr="0041245B">
        <w:rPr>
          <w:rFonts w:ascii="Times New Roman" w:eastAsia="宋体" w:hAnsi="Times New Roman" w:cs="Times New Roman"/>
          <w:color w:val="191B1F"/>
          <w:sz w:val="24"/>
        </w:rPr>
        <w:t>，美联储要想卖长期美债，那得先找到足够多、足够大资金的买家。</w:t>
      </w:r>
      <w:r w:rsidRPr="0041245B">
        <w:rPr>
          <w:rFonts w:ascii="Times New Roman" w:eastAsia="宋体" w:hAnsi="Times New Roman" w:cs="Times New Roman"/>
          <w:b/>
          <w:bCs/>
          <w:color w:val="191B1F"/>
          <w:sz w:val="24"/>
        </w:rPr>
        <w:t>一般加息会使一部分国际资本回流美国来接盘美联储，但还不够，这时候就需要美国到处拱火搞事情，搞摩擦搞冲突，最终目的就是要吸引外国资本回流美国，买长期美债寻求避险。</w:t>
      </w:r>
    </w:p>
    <w:p w:rsidR="000954F1" w:rsidRPr="0041245B" w:rsidRDefault="000954F1" w:rsidP="0041245B">
      <w:pPr>
        <w:rPr>
          <w:rFonts w:ascii="Times New Roman" w:eastAsia="宋体" w:hAnsi="Times New Roman" w:cs="Times New Roman"/>
          <w:sz w:val="24"/>
        </w:rPr>
      </w:pPr>
    </w:p>
    <w:sectPr w:rsidR="000954F1" w:rsidRPr="00412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95B2F"/>
    <w:multiLevelType w:val="multilevel"/>
    <w:tmpl w:val="BDA8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646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0D"/>
    <w:rsid w:val="000954F1"/>
    <w:rsid w:val="00115957"/>
    <w:rsid w:val="001A0640"/>
    <w:rsid w:val="0041245B"/>
    <w:rsid w:val="00434BF9"/>
    <w:rsid w:val="00471F17"/>
    <w:rsid w:val="006B1673"/>
    <w:rsid w:val="00821A16"/>
    <w:rsid w:val="00881841"/>
    <w:rsid w:val="008F7162"/>
    <w:rsid w:val="0094570B"/>
    <w:rsid w:val="00971D12"/>
    <w:rsid w:val="00A17E19"/>
    <w:rsid w:val="00A57D14"/>
    <w:rsid w:val="00A87F0D"/>
    <w:rsid w:val="00B22204"/>
    <w:rsid w:val="00D1224F"/>
    <w:rsid w:val="00E74A1A"/>
    <w:rsid w:val="00E90CB7"/>
    <w:rsid w:val="00F15C5C"/>
    <w:rsid w:val="00FB79CF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529A1"/>
  <w15:chartTrackingRefBased/>
  <w15:docId w15:val="{DBFDB32E-9A5D-5F47-8F3E-45F0C984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87F0D"/>
    <w:rPr>
      <w:b/>
      <w:bCs/>
    </w:rPr>
  </w:style>
  <w:style w:type="paragraph" w:styleId="a5">
    <w:name w:val="Revision"/>
    <w:hidden/>
    <w:uiPriority w:val="99"/>
    <w:semiHidden/>
    <w:rsid w:val="0011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2024-03-25T14:01:00Z</dcterms:created>
  <dcterms:modified xsi:type="dcterms:W3CDTF">2024-03-25T15:12:00Z</dcterms:modified>
</cp:coreProperties>
</file>